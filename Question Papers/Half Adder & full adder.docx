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312C44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Half Adder-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numPr>
          <w:ilvl w:val="0"/>
          <w:numId w:val="1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Half Adder is a combinational logic circuit.</w:t>
      </w:r>
    </w:p>
    <w:p w:rsidR="00312C44" w:rsidRPr="00312C44" w:rsidRDefault="00312C44" w:rsidP="00312C44">
      <w:pPr>
        <w:numPr>
          <w:ilvl w:val="0"/>
          <w:numId w:val="1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It is used for the purpose of adding two single bit numbers.</w:t>
      </w:r>
    </w:p>
    <w:p w:rsidR="00312C44" w:rsidRPr="00312C44" w:rsidRDefault="00312C44" w:rsidP="00312C44">
      <w:pPr>
        <w:numPr>
          <w:ilvl w:val="0"/>
          <w:numId w:val="1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It contains 2 inputs and 2 outputs (sum and carry).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drawing>
          <wp:inline distT="0" distB="0" distL="0" distR="0">
            <wp:extent cx="4201795" cy="794385"/>
            <wp:effectExtent l="19050" t="0" r="8255" b="0"/>
            <wp:docPr id="1" name="Picture 1" descr="https://www.gatevidyalay.com/wp-content/uploads/2018/06/Half-Add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Half-Adder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312C44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Half Adder Designing-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Half adder is designed in the following steps-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Identify the input and output variables-</w:t>
      </w:r>
    </w:p>
    <w:p w:rsidR="00312C44" w:rsidRPr="00312C44" w:rsidRDefault="00312C44" w:rsidP="00312C44">
      <w:pPr>
        <w:numPr>
          <w:ilvl w:val="0"/>
          <w:numId w:val="2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Input variables = A, B (either 0 or 1)</w:t>
      </w:r>
    </w:p>
    <w:p w:rsidR="00312C44" w:rsidRPr="00312C44" w:rsidRDefault="00312C44" w:rsidP="00312C44">
      <w:pPr>
        <w:numPr>
          <w:ilvl w:val="0"/>
          <w:numId w:val="2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Output variables = S, C where S = Sum and C = Carry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Draw the truth table-</w:t>
      </w:r>
    </w:p>
    <w:p w:rsid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33EF2" w:rsidRDefault="00433EF2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433EF2" w:rsidRDefault="00433EF2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p w:rsidR="00433EF2" w:rsidRPr="00312C44" w:rsidRDefault="00433EF2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</w:p>
    <w:tbl>
      <w:tblPr>
        <w:tblW w:w="845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4"/>
        <w:gridCol w:w="1958"/>
        <w:gridCol w:w="2354"/>
        <w:gridCol w:w="2215"/>
      </w:tblGrid>
      <w:tr w:rsidR="00312C44" w:rsidRPr="00312C44" w:rsidTr="00312C44">
        <w:trPr>
          <w:trHeight w:val="429"/>
        </w:trPr>
        <w:tc>
          <w:tcPr>
            <w:tcW w:w="3874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lastRenderedPageBreak/>
              <w:t>Inputs</w:t>
            </w:r>
          </w:p>
        </w:tc>
        <w:tc>
          <w:tcPr>
            <w:tcW w:w="4560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Outputs</w:t>
            </w:r>
          </w:p>
        </w:tc>
      </w:tr>
      <w:tr w:rsidR="00312C44" w:rsidRPr="00312C44" w:rsidTr="00312C44">
        <w:trPr>
          <w:trHeight w:val="429"/>
        </w:trPr>
        <w:tc>
          <w:tcPr>
            <w:tcW w:w="19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B</w:t>
            </w:r>
          </w:p>
        </w:tc>
        <w:tc>
          <w:tcPr>
            <w:tcW w:w="23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C (Carry)</w:t>
            </w:r>
          </w:p>
        </w:tc>
        <w:tc>
          <w:tcPr>
            <w:tcW w:w="22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S (Sum)</w:t>
            </w:r>
          </w:p>
        </w:tc>
      </w:tr>
      <w:tr w:rsidR="00312C44" w:rsidRPr="00312C44" w:rsidTr="00312C44">
        <w:trPr>
          <w:trHeight w:val="377"/>
        </w:trPr>
        <w:tc>
          <w:tcPr>
            <w:tcW w:w="19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23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</w:tr>
      <w:tr w:rsidR="00312C44" w:rsidRPr="00312C44" w:rsidTr="00312C44">
        <w:trPr>
          <w:trHeight w:val="377"/>
        </w:trPr>
        <w:tc>
          <w:tcPr>
            <w:tcW w:w="19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1</w:t>
            </w:r>
          </w:p>
        </w:tc>
        <w:tc>
          <w:tcPr>
            <w:tcW w:w="23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1</w:t>
            </w:r>
          </w:p>
        </w:tc>
      </w:tr>
      <w:tr w:rsidR="00312C44" w:rsidRPr="00312C44" w:rsidTr="00312C44">
        <w:trPr>
          <w:trHeight w:val="377"/>
        </w:trPr>
        <w:tc>
          <w:tcPr>
            <w:tcW w:w="19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23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  <w:tc>
          <w:tcPr>
            <w:tcW w:w="22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1</w:t>
            </w:r>
          </w:p>
        </w:tc>
      </w:tr>
      <w:tr w:rsidR="00312C44" w:rsidRPr="00312C44" w:rsidTr="00312C44">
        <w:trPr>
          <w:trHeight w:val="377"/>
        </w:trPr>
        <w:tc>
          <w:tcPr>
            <w:tcW w:w="19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1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1</w:t>
            </w:r>
          </w:p>
        </w:tc>
        <w:tc>
          <w:tcPr>
            <w:tcW w:w="234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1</w:t>
            </w:r>
          </w:p>
        </w:tc>
        <w:tc>
          <w:tcPr>
            <w:tcW w:w="22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4"/>
                <w:szCs w:val="24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4"/>
                <w:szCs w:val="24"/>
              </w:rPr>
              <w:t>0</w:t>
            </w:r>
          </w:p>
        </w:tc>
      </w:tr>
    </w:tbl>
    <w:p w:rsidR="00312C44" w:rsidRPr="00312C44" w:rsidRDefault="00312C44" w:rsidP="00312C4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DE1B1B"/>
          <w:sz w:val="27"/>
          <w:szCs w:val="27"/>
        </w:rPr>
        <w:t>Truth Table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Draw K-maps using the above truth table and determine the simplified Boolean expressions-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5932805" cy="3907790"/>
            <wp:effectExtent l="19050" t="0" r="0" b="0"/>
            <wp:docPr id="2" name="Picture 2" descr="https://www.gatevidyalay.com/wp-content/uploads/2018/06/Half-Adder-K-Maps-Boolean-Express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6/Half-Adder-K-Maps-Boolean-Expression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Draw the logic diagram.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The implementation of half adder using 1 XOR gate and 1 AND gate is as shown below-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>
        <w:rPr>
          <w:rFonts w:ascii="Arial" w:eastAsia="Times New Roman" w:hAnsi="Arial" w:cs="Arial"/>
          <w:noProof/>
          <w:color w:val="303030"/>
          <w:sz w:val="24"/>
          <w:szCs w:val="24"/>
        </w:rPr>
        <w:lastRenderedPageBreak/>
        <w:drawing>
          <wp:inline distT="0" distB="0" distL="0" distR="0">
            <wp:extent cx="5747385" cy="3407410"/>
            <wp:effectExtent l="19050" t="0" r="5715" b="0"/>
            <wp:docPr id="3" name="Picture 3" descr="https://www.gatevidyalay.com/wp-content/uploads/2018/06/Logic-Diagram-of-Half-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Logic-Diagram-of-Half-Add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40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312C44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Limitation of Half Adder-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numPr>
          <w:ilvl w:val="0"/>
          <w:numId w:val="3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Half adders have no scope of adding the carry bit resulting from the addition of previous bits.</w:t>
      </w:r>
    </w:p>
    <w:p w:rsidR="00312C44" w:rsidRPr="00312C44" w:rsidRDefault="00312C44" w:rsidP="00312C44">
      <w:pPr>
        <w:numPr>
          <w:ilvl w:val="0"/>
          <w:numId w:val="3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This is a major drawback of half adders.</w:t>
      </w:r>
    </w:p>
    <w:p w:rsidR="00312C44" w:rsidRPr="00312C44" w:rsidRDefault="00312C44" w:rsidP="00312C44">
      <w:pPr>
        <w:numPr>
          <w:ilvl w:val="0"/>
          <w:numId w:val="3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 xml:space="preserve">This is because real time scenarios involve adding the multiple </w:t>
      </w:r>
      <w:proofErr w:type="gramStart"/>
      <w:r w:rsidRPr="00312C44">
        <w:rPr>
          <w:rFonts w:ascii="Arial" w:eastAsia="Times New Roman" w:hAnsi="Arial" w:cs="Arial"/>
          <w:color w:val="303030"/>
          <w:sz w:val="24"/>
          <w:szCs w:val="24"/>
        </w:rPr>
        <w:t>number</w:t>
      </w:r>
      <w:proofErr w:type="gramEnd"/>
      <w:r w:rsidRPr="00312C44">
        <w:rPr>
          <w:rFonts w:ascii="Arial" w:eastAsia="Times New Roman" w:hAnsi="Arial" w:cs="Arial"/>
          <w:color w:val="303030"/>
          <w:sz w:val="24"/>
          <w:szCs w:val="24"/>
        </w:rPr>
        <w:t xml:space="preserve"> of bits which </w:t>
      </w:r>
      <w:proofErr w:type="spellStart"/>
      <w:r w:rsidRPr="00312C44">
        <w:rPr>
          <w:rFonts w:ascii="Arial" w:eastAsia="Times New Roman" w:hAnsi="Arial" w:cs="Arial"/>
          <w:color w:val="303030"/>
          <w:sz w:val="24"/>
          <w:szCs w:val="24"/>
        </w:rPr>
        <w:t>can not</w:t>
      </w:r>
      <w:proofErr w:type="spellEnd"/>
      <w:r w:rsidRPr="00312C44">
        <w:rPr>
          <w:rFonts w:ascii="Arial" w:eastAsia="Times New Roman" w:hAnsi="Arial" w:cs="Arial"/>
          <w:color w:val="303030"/>
          <w:sz w:val="24"/>
          <w:szCs w:val="24"/>
        </w:rPr>
        <w:t xml:space="preserve"> be accomplished using half adders.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To overcome this drawback, Full Adder comes into play.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</w:rPr>
      </w:pPr>
      <w:r w:rsidRPr="00312C44">
        <w:rPr>
          <w:rFonts w:ascii="Arial" w:eastAsia="Times New Roman" w:hAnsi="Arial" w:cs="Arial"/>
          <w:color w:val="303030"/>
          <w:sz w:val="24"/>
          <w:szCs w:val="24"/>
        </w:rPr>
        <w:t> </w:t>
      </w:r>
    </w:p>
    <w:p w:rsidR="00433EF2" w:rsidRDefault="00433EF2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433EF2" w:rsidRDefault="00433EF2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433EF2" w:rsidRDefault="00433EF2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433EF2" w:rsidRDefault="00433EF2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433EF2" w:rsidRDefault="00433EF2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433EF2" w:rsidRDefault="00433EF2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433EF2" w:rsidRDefault="00433EF2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312C44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Full Adder-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numPr>
          <w:ilvl w:val="0"/>
          <w:numId w:val="4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Full Adder is a combinational logic circuit.</w:t>
      </w:r>
    </w:p>
    <w:p w:rsidR="00312C44" w:rsidRPr="00312C44" w:rsidRDefault="00312C44" w:rsidP="00312C44">
      <w:pPr>
        <w:numPr>
          <w:ilvl w:val="0"/>
          <w:numId w:val="4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It is used for the purpose of adding two single bit numbers with a carry.</w:t>
      </w:r>
    </w:p>
    <w:p w:rsidR="00312C44" w:rsidRPr="00312C44" w:rsidRDefault="00312C44" w:rsidP="00312C44">
      <w:pPr>
        <w:numPr>
          <w:ilvl w:val="0"/>
          <w:numId w:val="4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Thus, full adder has the ability to perform the addition of three bits.</w:t>
      </w:r>
    </w:p>
    <w:p w:rsidR="00312C44" w:rsidRPr="00312C44" w:rsidRDefault="00312C44" w:rsidP="00312C44">
      <w:pPr>
        <w:numPr>
          <w:ilvl w:val="0"/>
          <w:numId w:val="4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Full adder contains 3 inputs and 2 outputs (sum and carry) as shown-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>
        <w:rPr>
          <w:rFonts w:ascii="Arial" w:eastAsia="Times New Roman" w:hAnsi="Arial" w:cs="Arial"/>
          <w:noProof/>
          <w:color w:val="303030"/>
          <w:sz w:val="26"/>
          <w:szCs w:val="26"/>
        </w:rPr>
        <w:drawing>
          <wp:inline distT="0" distB="0" distL="0" distR="0">
            <wp:extent cx="4495800" cy="1350010"/>
            <wp:effectExtent l="19050" t="0" r="0" b="0"/>
            <wp:docPr id="7" name="Picture 7" descr="https://www.gatevidyalay.com/wp-content/uploads/2018/06/Full-Add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6/Full-Adder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312C44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Full Adder Designing-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Full adder is designed in the following steps-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Step-01: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Identify the input and output variables-</w:t>
      </w:r>
    </w:p>
    <w:p w:rsidR="00312C44" w:rsidRPr="00312C44" w:rsidRDefault="00312C44" w:rsidP="00312C44">
      <w:pPr>
        <w:numPr>
          <w:ilvl w:val="0"/>
          <w:numId w:val="5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 xml:space="preserve">Input variables = A, B, </w:t>
      </w:r>
      <w:proofErr w:type="spellStart"/>
      <w:r w:rsidRPr="00312C44">
        <w:rPr>
          <w:rFonts w:ascii="Arial" w:eastAsia="Times New Roman" w:hAnsi="Arial" w:cs="Arial"/>
          <w:color w:val="303030"/>
          <w:sz w:val="26"/>
          <w:szCs w:val="26"/>
        </w:rPr>
        <w:t>C</w:t>
      </w:r>
      <w:r w:rsidRPr="00312C44">
        <w:rPr>
          <w:rFonts w:ascii="Arial" w:eastAsia="Times New Roman" w:hAnsi="Arial" w:cs="Arial"/>
          <w:color w:val="303030"/>
          <w:sz w:val="26"/>
          <w:szCs w:val="26"/>
          <w:vertAlign w:val="subscript"/>
        </w:rPr>
        <w:t>in</w:t>
      </w:r>
      <w:proofErr w:type="spellEnd"/>
      <w:r w:rsidRPr="00312C44">
        <w:rPr>
          <w:rFonts w:ascii="Arial" w:eastAsia="Times New Roman" w:hAnsi="Arial" w:cs="Arial"/>
          <w:color w:val="303030"/>
          <w:sz w:val="26"/>
          <w:szCs w:val="26"/>
          <w:vertAlign w:val="subscript"/>
        </w:rPr>
        <w:t> </w:t>
      </w:r>
      <w:r w:rsidRPr="00312C44">
        <w:rPr>
          <w:rFonts w:ascii="Arial" w:eastAsia="Times New Roman" w:hAnsi="Arial" w:cs="Arial"/>
          <w:color w:val="303030"/>
          <w:sz w:val="26"/>
          <w:szCs w:val="26"/>
        </w:rPr>
        <w:t>(either 0 or 1)</w:t>
      </w:r>
    </w:p>
    <w:p w:rsidR="00312C44" w:rsidRPr="00312C44" w:rsidRDefault="00312C44" w:rsidP="00312C44">
      <w:pPr>
        <w:numPr>
          <w:ilvl w:val="0"/>
          <w:numId w:val="5"/>
        </w:numPr>
        <w:shd w:val="clear" w:color="auto" w:fill="FFFFFF"/>
        <w:spacing w:before="69" w:after="69" w:line="240" w:lineRule="auto"/>
        <w:ind w:left="257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 xml:space="preserve">Output variables = S, </w:t>
      </w:r>
      <w:proofErr w:type="spellStart"/>
      <w:r w:rsidRPr="00312C44">
        <w:rPr>
          <w:rFonts w:ascii="Arial" w:eastAsia="Times New Roman" w:hAnsi="Arial" w:cs="Arial"/>
          <w:color w:val="303030"/>
          <w:sz w:val="26"/>
          <w:szCs w:val="26"/>
        </w:rPr>
        <w:t>C</w:t>
      </w:r>
      <w:r w:rsidRPr="00312C44">
        <w:rPr>
          <w:rFonts w:ascii="Arial" w:eastAsia="Times New Roman" w:hAnsi="Arial" w:cs="Arial"/>
          <w:color w:val="303030"/>
          <w:sz w:val="26"/>
          <w:szCs w:val="26"/>
          <w:vertAlign w:val="subscript"/>
        </w:rPr>
        <w:t>out</w:t>
      </w:r>
      <w:proofErr w:type="spellEnd"/>
      <w:r w:rsidRPr="00312C44">
        <w:rPr>
          <w:rFonts w:ascii="Arial" w:eastAsia="Times New Roman" w:hAnsi="Arial" w:cs="Arial"/>
          <w:color w:val="303030"/>
          <w:sz w:val="26"/>
          <w:szCs w:val="26"/>
        </w:rPr>
        <w:t xml:space="preserve"> where S = Sum and </w:t>
      </w:r>
      <w:proofErr w:type="spellStart"/>
      <w:r w:rsidRPr="00312C44">
        <w:rPr>
          <w:rFonts w:ascii="Arial" w:eastAsia="Times New Roman" w:hAnsi="Arial" w:cs="Arial"/>
          <w:color w:val="303030"/>
          <w:sz w:val="26"/>
          <w:szCs w:val="26"/>
        </w:rPr>
        <w:t>C</w:t>
      </w:r>
      <w:r w:rsidRPr="00312C44">
        <w:rPr>
          <w:rFonts w:ascii="Arial" w:eastAsia="Times New Roman" w:hAnsi="Arial" w:cs="Arial"/>
          <w:color w:val="303030"/>
          <w:sz w:val="26"/>
          <w:szCs w:val="26"/>
          <w:vertAlign w:val="subscript"/>
        </w:rPr>
        <w:t>out</w:t>
      </w:r>
      <w:proofErr w:type="spellEnd"/>
      <w:r w:rsidRPr="00312C44">
        <w:rPr>
          <w:rFonts w:ascii="Arial" w:eastAsia="Times New Roman" w:hAnsi="Arial" w:cs="Arial"/>
          <w:color w:val="303030"/>
          <w:sz w:val="26"/>
          <w:szCs w:val="26"/>
        </w:rPr>
        <w:t> = Carry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Step-02: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Draw the truth table-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tbl>
      <w:tblPr>
        <w:tblW w:w="927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6"/>
        <w:gridCol w:w="1392"/>
        <w:gridCol w:w="1339"/>
        <w:gridCol w:w="2645"/>
        <w:gridCol w:w="2662"/>
      </w:tblGrid>
      <w:tr w:rsidR="00312C44" w:rsidRPr="00312C44" w:rsidTr="00312C44">
        <w:trPr>
          <w:trHeight w:val="429"/>
        </w:trPr>
        <w:tc>
          <w:tcPr>
            <w:tcW w:w="3960" w:type="dxa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lastRenderedPageBreak/>
              <w:t>Inputs</w:t>
            </w: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br/>
            </w:r>
          </w:p>
        </w:tc>
        <w:tc>
          <w:tcPr>
            <w:tcW w:w="5297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Outputs</w:t>
            </w:r>
          </w:p>
        </w:tc>
      </w:tr>
      <w:tr w:rsidR="00312C44" w:rsidRPr="00312C44" w:rsidTr="00312C44">
        <w:trPr>
          <w:trHeight w:val="429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A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B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proofErr w:type="spellStart"/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C</w:t>
            </w: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vertAlign w:val="subscript"/>
              </w:rPr>
              <w:t>in</w:t>
            </w:r>
            <w:proofErr w:type="spellEnd"/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proofErr w:type="spellStart"/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C</w:t>
            </w: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vertAlign w:val="subscript"/>
              </w:rPr>
              <w:t>out</w:t>
            </w:r>
            <w:proofErr w:type="spellEnd"/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 (Carry)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S (Sum)</w:t>
            </w:r>
          </w:p>
        </w:tc>
      </w:tr>
      <w:tr w:rsidR="00312C44" w:rsidRPr="00312C44" w:rsidTr="00312C44">
        <w:trPr>
          <w:trHeight w:val="377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</w:tr>
      <w:tr w:rsidR="00312C44" w:rsidRPr="00312C44" w:rsidTr="00312C44">
        <w:trPr>
          <w:trHeight w:val="377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</w:tr>
      <w:tr w:rsidR="00312C44" w:rsidRPr="00312C44" w:rsidTr="00312C44">
        <w:trPr>
          <w:trHeight w:val="377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</w:tr>
      <w:tr w:rsidR="00312C44" w:rsidRPr="00312C44" w:rsidTr="00312C44">
        <w:trPr>
          <w:trHeight w:val="377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</w:tr>
      <w:tr w:rsidR="00312C44" w:rsidRPr="00312C44" w:rsidTr="00312C44">
        <w:trPr>
          <w:trHeight w:val="377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</w:tr>
      <w:tr w:rsidR="00312C44" w:rsidRPr="00312C44" w:rsidTr="00312C44">
        <w:trPr>
          <w:trHeight w:val="377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</w:tr>
      <w:tr w:rsidR="00312C44" w:rsidRPr="00312C44" w:rsidTr="00312C44">
        <w:trPr>
          <w:trHeight w:val="377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0</w:t>
            </w:r>
          </w:p>
        </w:tc>
      </w:tr>
      <w:tr w:rsidR="00312C44" w:rsidRPr="00312C44" w:rsidTr="00312C44">
        <w:trPr>
          <w:trHeight w:val="377"/>
        </w:trPr>
        <w:tc>
          <w:tcPr>
            <w:tcW w:w="12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13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133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  <w:tc>
          <w:tcPr>
            <w:tcW w:w="265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7" w:type="dxa"/>
              <w:left w:w="171" w:type="dxa"/>
              <w:bottom w:w="137" w:type="dxa"/>
              <w:right w:w="171" w:type="dxa"/>
            </w:tcMar>
            <w:vAlign w:val="center"/>
            <w:hideMark/>
          </w:tcPr>
          <w:p w:rsidR="00312C44" w:rsidRPr="00312C44" w:rsidRDefault="00312C44" w:rsidP="00312C44">
            <w:pPr>
              <w:spacing w:before="171" w:after="171" w:line="240" w:lineRule="auto"/>
              <w:jc w:val="center"/>
              <w:rPr>
                <w:rFonts w:ascii="Arial" w:eastAsia="Times New Roman" w:hAnsi="Arial" w:cs="Arial"/>
                <w:color w:val="303030"/>
                <w:sz w:val="26"/>
                <w:szCs w:val="26"/>
              </w:rPr>
            </w:pPr>
            <w:r w:rsidRPr="00312C44">
              <w:rPr>
                <w:rFonts w:ascii="Arial" w:eastAsia="Times New Roman" w:hAnsi="Arial" w:cs="Arial"/>
                <w:color w:val="303030"/>
                <w:sz w:val="26"/>
                <w:szCs w:val="26"/>
              </w:rPr>
              <w:t>1</w:t>
            </w:r>
          </w:p>
        </w:tc>
      </w:tr>
    </w:tbl>
    <w:p w:rsidR="00312C44" w:rsidRPr="00312C44" w:rsidRDefault="00312C44" w:rsidP="00312C44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DE1B1B"/>
          <w:sz w:val="27"/>
          <w:szCs w:val="27"/>
        </w:rPr>
        <w:t>Truth Table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Step-03: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Draw K-maps using the above truth table and determine the simplified Boolean expressions-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>
        <w:rPr>
          <w:rFonts w:ascii="Arial" w:eastAsia="Times New Roman" w:hAnsi="Arial" w:cs="Arial"/>
          <w:noProof/>
          <w:color w:val="303030"/>
          <w:sz w:val="26"/>
          <w:szCs w:val="26"/>
        </w:rPr>
        <w:lastRenderedPageBreak/>
        <w:drawing>
          <wp:inline distT="0" distB="0" distL="0" distR="0">
            <wp:extent cx="4648200" cy="5998210"/>
            <wp:effectExtent l="19050" t="0" r="0" b="0"/>
            <wp:docPr id="8" name="Picture 8" descr="https://www.gatevidyalay.com/wp-content/uploads/2018/06/Full-Adder-K-maps-Boolean-Exp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6/Full-Adder-K-maps-Boolean-Expressio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99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433EF2" w:rsidRDefault="00433EF2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312C44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Step-04: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 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rFonts w:ascii="Arial" w:eastAsia="Times New Roman" w:hAnsi="Arial" w:cs="Arial"/>
          <w:color w:val="303030"/>
          <w:sz w:val="26"/>
          <w:szCs w:val="26"/>
        </w:rPr>
      </w:pPr>
      <w:r w:rsidRPr="00312C44">
        <w:rPr>
          <w:rFonts w:ascii="Arial" w:eastAsia="Times New Roman" w:hAnsi="Arial" w:cs="Arial"/>
          <w:color w:val="303030"/>
          <w:sz w:val="26"/>
          <w:szCs w:val="26"/>
        </w:rPr>
        <w:t>Draw the logic diagram.</w:t>
      </w:r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ins w:id="0" w:author="Unknown"/>
          <w:rFonts w:ascii="Arial" w:eastAsia="Times New Roman" w:hAnsi="Arial" w:cs="Arial"/>
          <w:color w:val="303030"/>
          <w:sz w:val="26"/>
          <w:szCs w:val="26"/>
        </w:rPr>
      </w:pPr>
      <w:ins w:id="1" w:author="Unknown">
        <w:r w:rsidRPr="00312C44">
          <w:rPr>
            <w:rFonts w:ascii="Arial" w:eastAsia="Times New Roman" w:hAnsi="Arial" w:cs="Arial"/>
            <w:color w:val="303030"/>
            <w:sz w:val="26"/>
            <w:szCs w:val="26"/>
          </w:rPr>
          <w:lastRenderedPageBreak/>
          <w:t>The implementation of full adder using 1 XOR gate, 3 AND gates and 1 OR gate is as shown below-</w:t>
        </w:r>
      </w:ins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ins w:id="2" w:author="Unknown"/>
          <w:rFonts w:ascii="Arial" w:eastAsia="Times New Roman" w:hAnsi="Arial" w:cs="Arial"/>
          <w:color w:val="303030"/>
          <w:sz w:val="26"/>
          <w:szCs w:val="26"/>
        </w:rPr>
      </w:pPr>
      <w:ins w:id="3" w:author="Unknown">
        <w:r w:rsidRPr="00312C44">
          <w:rPr>
            <w:rFonts w:ascii="Arial" w:eastAsia="Times New Roman" w:hAnsi="Arial" w:cs="Arial"/>
            <w:color w:val="303030"/>
            <w:sz w:val="26"/>
            <w:szCs w:val="26"/>
          </w:rPr>
          <w:t> </w:t>
        </w:r>
      </w:ins>
    </w:p>
    <w:p w:rsidR="00312C44" w:rsidRPr="00312C44" w:rsidRDefault="00312C44" w:rsidP="00312C44">
      <w:pPr>
        <w:shd w:val="clear" w:color="auto" w:fill="FFFFFF"/>
        <w:spacing w:before="69" w:after="206" w:line="240" w:lineRule="auto"/>
        <w:textAlignment w:val="baseline"/>
        <w:rPr>
          <w:ins w:id="4" w:author="Unknown"/>
          <w:rFonts w:ascii="Arial" w:eastAsia="Times New Roman" w:hAnsi="Arial" w:cs="Arial"/>
          <w:color w:val="303030"/>
          <w:sz w:val="26"/>
          <w:szCs w:val="26"/>
        </w:rPr>
      </w:pPr>
      <w:r>
        <w:rPr>
          <w:rFonts w:ascii="Arial" w:eastAsia="Times New Roman" w:hAnsi="Arial" w:cs="Arial"/>
          <w:noProof/>
          <w:color w:val="303030"/>
          <w:sz w:val="26"/>
          <w:szCs w:val="26"/>
        </w:rPr>
        <w:drawing>
          <wp:inline distT="0" distB="0" distL="0" distR="0">
            <wp:extent cx="6324600" cy="5856605"/>
            <wp:effectExtent l="19050" t="0" r="0" b="0"/>
            <wp:docPr id="9" name="Picture 9" descr="https://www.gatevidyalay.com/wp-content/uploads/2018/06/Logic-Diagram-of-Full-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6/Logic-Diagram-of-Full-Add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85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D66" w:rsidRDefault="00937D66"/>
    <w:sectPr w:rsidR="00937D66" w:rsidSect="00937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E9A"/>
    <w:multiLevelType w:val="multilevel"/>
    <w:tmpl w:val="10E4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D0CA9"/>
    <w:multiLevelType w:val="multilevel"/>
    <w:tmpl w:val="3330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A97CE7"/>
    <w:multiLevelType w:val="multilevel"/>
    <w:tmpl w:val="D89C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E45C1B"/>
    <w:multiLevelType w:val="multilevel"/>
    <w:tmpl w:val="69FE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EC0A2C"/>
    <w:multiLevelType w:val="multilevel"/>
    <w:tmpl w:val="F2E4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12C44"/>
    <w:rsid w:val="00312C44"/>
    <w:rsid w:val="00433EF2"/>
    <w:rsid w:val="0093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66"/>
  </w:style>
  <w:style w:type="paragraph" w:styleId="Heading2">
    <w:name w:val="heading 2"/>
    <w:basedOn w:val="Normal"/>
    <w:link w:val="Heading2Char"/>
    <w:uiPriority w:val="9"/>
    <w:qFormat/>
    <w:rsid w:val="00312C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12C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C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12C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12C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C0064C073E9479F6BB9E9A7DD97D0" ma:contentTypeVersion="10" ma:contentTypeDescription="Create a new document." ma:contentTypeScope="" ma:versionID="bd3f3a4ddc262a83e9bb66fe62b9c922">
  <xsd:schema xmlns:xsd="http://www.w3.org/2001/XMLSchema" xmlns:xs="http://www.w3.org/2001/XMLSchema" xmlns:p="http://schemas.microsoft.com/office/2006/metadata/properties" xmlns:ns2="55175d81-bfcc-4e20-b7a7-7b462a4db073" targetNamespace="http://schemas.microsoft.com/office/2006/metadata/properties" ma:root="true" ma:fieldsID="97bfb6056a5880b3ba9dd26511482fce" ns2:_="">
    <xsd:import namespace="55175d81-bfcc-4e20-b7a7-7b462a4db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75d81-bfcc-4e20-b7a7-7b462a4db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12618B-903C-4ECE-B0A5-7F9A7EC6F5F4}"/>
</file>

<file path=customXml/itemProps2.xml><?xml version="1.0" encoding="utf-8"?>
<ds:datastoreItem xmlns:ds="http://schemas.openxmlformats.org/officeDocument/2006/customXml" ds:itemID="{64B003DD-B783-494C-8C98-0CD43B0BCA56}"/>
</file>

<file path=customXml/itemProps3.xml><?xml version="1.0" encoding="utf-8"?>
<ds:datastoreItem xmlns:ds="http://schemas.openxmlformats.org/officeDocument/2006/customXml" ds:itemID="{04D9AEF4-A2F8-4D09-AD0D-88C91D51DB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2021-02-11T08:25:00Z</dcterms:created>
  <dcterms:modified xsi:type="dcterms:W3CDTF">2021-02-11T08:31:00Z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0x0101007D2C0064C073E9479F6BB9E9A7DD97D0</vt:lpwstr>
  </property>
</Properties>
</file>